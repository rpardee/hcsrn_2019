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17850" w14:textId="77777777" w:rsidR="00A90187" w:rsidRDefault="00A90187" w:rsidP="00A90187">
      <w:pPr>
        <w:pStyle w:val="Heading1"/>
      </w:pPr>
      <w:bookmarkStart w:id="0" w:name="_GoBack"/>
      <w:r>
        <w:t>DIY Analytics for HMOs: How You Can and Why You Should</w:t>
      </w:r>
    </w:p>
    <w:p w14:paraId="34816037" w14:textId="77777777" w:rsidR="00A90187" w:rsidRDefault="00A90187" w:rsidP="00A90187">
      <w:r>
        <w:t>ref: 26X-D4P6B6P3A6</w:t>
      </w:r>
    </w:p>
    <w:p w14:paraId="6254FEF0" w14:textId="77777777" w:rsidR="00A90187" w:rsidRDefault="00A90187" w:rsidP="00A90187">
      <w:r>
        <w:t>Your submission is limited to a maximum of 350 words (combined).</w:t>
      </w:r>
    </w:p>
    <w:p w14:paraId="71C518AC" w14:textId="77777777" w:rsidR="00A90187" w:rsidRDefault="00A90187" w:rsidP="00A90187">
      <w:pPr>
        <w:pStyle w:val="Heading2"/>
      </w:pPr>
      <w:r>
        <w:t>Background</w:t>
      </w:r>
    </w:p>
    <w:p w14:paraId="3150765F" w14:textId="5E8D849F" w:rsidR="00A90187" w:rsidRDefault="00A90187" w:rsidP="00A90187">
      <w:r>
        <w:t xml:space="preserve">There is a robust market for predictive analytic products in both healthcare and health insurance.  Some </w:t>
      </w:r>
      <w:r w:rsidR="009C5AD6">
        <w:t xml:space="preserve">provide locally-installed </w:t>
      </w:r>
      <w:r>
        <w:t xml:space="preserve">software (e.g., </w:t>
      </w:r>
      <w:ins w:id="1" w:author="Pardee, Roy" w:date="2018-10-31T12:27:00Z">
        <w:r w:rsidR="00C82466">
          <w:t xml:space="preserve">Johns Hopkins’ </w:t>
        </w:r>
      </w:ins>
      <w:commentRangeStart w:id="2"/>
      <w:r w:rsidR="009C5AD6">
        <w:t>ACG System</w:t>
      </w:r>
      <w:commentRangeEnd w:id="2"/>
      <w:r w:rsidR="009C5AD6">
        <w:rPr>
          <w:rStyle w:val="CommentReference"/>
        </w:rPr>
        <w:commentReference w:id="2"/>
      </w:r>
      <w:r>
        <w:t xml:space="preserve">) </w:t>
      </w:r>
      <w:r w:rsidR="009C5AD6">
        <w:t>while others offer</w:t>
      </w:r>
      <w:r>
        <w:t xml:space="preserve"> services which</w:t>
      </w:r>
      <w:r w:rsidR="009C5AD6">
        <w:t xml:space="preserve"> give predictions for </w:t>
      </w:r>
      <w:r>
        <w:t>upload</w:t>
      </w:r>
      <w:r w:rsidR="009C5AD6">
        <w:t>ed</w:t>
      </w:r>
      <w:r>
        <w:t xml:space="preserve"> data (e.g., </w:t>
      </w:r>
      <w:proofErr w:type="spellStart"/>
      <w:r>
        <w:t>JVion</w:t>
      </w:r>
      <w:proofErr w:type="spellEnd"/>
      <w:r>
        <w:t xml:space="preserve">).  Both </w:t>
      </w:r>
      <w:r w:rsidR="00204FE5">
        <w:t>are</w:t>
      </w:r>
      <w:r>
        <w:t xml:space="preserve"> expensive, </w:t>
      </w:r>
      <w:r w:rsidR="00204FE5">
        <w:t xml:space="preserve">but </w:t>
      </w:r>
      <w:r>
        <w:t xml:space="preserve">provide </w:t>
      </w:r>
      <w:commentRangeStart w:id="3"/>
      <w:commentRangeStart w:id="4"/>
      <w:r>
        <w:t>significant value.</w:t>
      </w:r>
      <w:commentRangeEnd w:id="3"/>
      <w:r w:rsidR="00777C07">
        <w:rPr>
          <w:rStyle w:val="CommentReference"/>
        </w:rPr>
        <w:commentReference w:id="3"/>
      </w:r>
      <w:commentRangeEnd w:id="4"/>
      <w:r w:rsidR="00FB5B3A">
        <w:rPr>
          <w:rStyle w:val="CommentReference"/>
        </w:rPr>
        <w:commentReference w:id="4"/>
      </w:r>
    </w:p>
    <w:p w14:paraId="76D9E5F6" w14:textId="73DFDCEF" w:rsidR="00A90187" w:rsidRDefault="00874A1C" w:rsidP="00A90187">
      <w:r>
        <w:t>The increased availability and quality of</w:t>
      </w:r>
      <w:r w:rsidR="00A90187">
        <w:t xml:space="preserve"> open-source software for data science </w:t>
      </w:r>
      <w:r>
        <w:t>re-opens the</w:t>
      </w:r>
      <w:r w:rsidR="00A90187">
        <w:t xml:space="preserve"> 'build or buy?'</w:t>
      </w:r>
      <w:r>
        <w:t xml:space="preserve"> question</w:t>
      </w:r>
      <w:r w:rsidR="00A90187">
        <w:t xml:space="preserve">.  Many of our organizations straddle both market segments </w:t>
      </w:r>
      <w:r w:rsidR="00092077">
        <w:t>(</w:t>
      </w:r>
      <w:r w:rsidR="00A90187">
        <w:t>providers and insurers</w:t>
      </w:r>
      <w:r w:rsidR="00092077">
        <w:t xml:space="preserve">) </w:t>
      </w:r>
      <w:r>
        <w:t>affording</w:t>
      </w:r>
      <w:r w:rsidR="00777C07">
        <w:t xml:space="preserve"> more data than is </w:t>
      </w:r>
      <w:r>
        <w:t>available to</w:t>
      </w:r>
      <w:r w:rsidR="00777C07">
        <w:t xml:space="preserve"> most vended software</w:t>
      </w:r>
      <w:r w:rsidR="00A90187">
        <w:t xml:space="preserve">.  </w:t>
      </w:r>
      <w:r w:rsidR="00092077">
        <w:t>We hypothesize that</w:t>
      </w:r>
      <w:r w:rsidR="00A90187">
        <w:t xml:space="preserve"> th</w:t>
      </w:r>
      <w:r w:rsidR="00092077">
        <w:t>is</w:t>
      </w:r>
      <w:r w:rsidR="00A90187">
        <w:t xml:space="preserve"> combination of data may yield greater insights than either would alone.  </w:t>
      </w:r>
      <w:r>
        <w:t>We</w:t>
      </w:r>
      <w:r w:rsidR="00A90187">
        <w:t xml:space="preserve"> will tell the story of an effort at 'building' a local model</w:t>
      </w:r>
      <w:r>
        <w:t>—</w:t>
      </w:r>
      <w:proofErr w:type="gramStart"/>
      <w:r w:rsidR="00A94FAE">
        <w:t>similar to</w:t>
      </w:r>
      <w:proofErr w:type="gramEnd"/>
      <w:r w:rsidR="00A94FAE">
        <w:t xml:space="preserve"> </w:t>
      </w:r>
      <w:r>
        <w:t xml:space="preserve">the risk of hospitalization component in </w:t>
      </w:r>
      <w:r w:rsidR="00A94FAE">
        <w:t>ACG</w:t>
      </w:r>
      <w:r>
        <w:t>—</w:t>
      </w:r>
      <w:r w:rsidR="00A90187">
        <w:t xml:space="preserve">to predict who is likely headed into the hospital </w:t>
      </w:r>
      <w:r w:rsidR="00A554C6">
        <w:t xml:space="preserve">for </w:t>
      </w:r>
      <w:r w:rsidR="00A90187">
        <w:t>prioritiz</w:t>
      </w:r>
      <w:r w:rsidR="00A554C6">
        <w:t>ing</w:t>
      </w:r>
      <w:r w:rsidR="00A90187">
        <w:t xml:space="preserve"> Case Management efforts.</w:t>
      </w:r>
    </w:p>
    <w:p w14:paraId="20580B33" w14:textId="77777777" w:rsidR="00A90187" w:rsidRDefault="00A90187" w:rsidP="00A90187">
      <w:pPr>
        <w:pStyle w:val="Heading2"/>
      </w:pPr>
      <w:r>
        <w:t>Methods</w:t>
      </w:r>
    </w:p>
    <w:p w14:paraId="6CB26EAE" w14:textId="60DFF01E" w:rsidR="00A90187" w:rsidRDefault="00A90187" w:rsidP="00A90187">
      <w:r>
        <w:t>We pulled diagnoses, procedures, pharmacy fills, BMI measures, blood pressures</w:t>
      </w:r>
      <w:r w:rsidR="00A94FAE">
        <w:t>,</w:t>
      </w:r>
      <w:r>
        <w:t xml:space="preserve"> and lab results for a cohort of 70k chronically ill patients observed during a </w:t>
      </w:r>
      <w:commentRangeStart w:id="5"/>
      <w:commentRangeStart w:id="6"/>
      <w:r>
        <w:t>3</w:t>
      </w:r>
      <w:r w:rsidR="00A94FAE">
        <w:t>-</w:t>
      </w:r>
      <w:r>
        <w:t xml:space="preserve">month period </w:t>
      </w:r>
      <w:commentRangeEnd w:id="5"/>
      <w:r w:rsidR="00092077">
        <w:rPr>
          <w:rStyle w:val="CommentReference"/>
        </w:rPr>
        <w:commentReference w:id="5"/>
      </w:r>
      <w:commentRangeEnd w:id="6"/>
      <w:r w:rsidR="00FB5B3A">
        <w:rPr>
          <w:rStyle w:val="CommentReference"/>
        </w:rPr>
        <w:commentReference w:id="6"/>
      </w:r>
      <w:r>
        <w:t xml:space="preserve">in 2016. We then </w:t>
      </w:r>
      <w:r w:rsidR="00545603">
        <w:t>identified</w:t>
      </w:r>
      <w:r>
        <w:t xml:space="preserve"> inpatient admissions among those patients in the subsequent 12</w:t>
      </w:r>
      <w:r w:rsidR="00B31BFB">
        <w:t xml:space="preserve"> </w:t>
      </w:r>
      <w:r>
        <w:t xml:space="preserve">months.  Using a data-science approach, we trained several classifiers from Python's </w:t>
      </w:r>
      <w:proofErr w:type="spellStart"/>
      <w:r w:rsidR="00A94FAE">
        <w:t>s</w:t>
      </w:r>
      <w:r>
        <w:t>cikit</w:t>
      </w:r>
      <w:proofErr w:type="spellEnd"/>
      <w:r>
        <w:t>-</w:t>
      </w:r>
      <w:r w:rsidR="00A94FAE">
        <w:t>l</w:t>
      </w:r>
      <w:r>
        <w:t xml:space="preserve">earn </w:t>
      </w:r>
      <w:r w:rsidR="00545603">
        <w:t xml:space="preserve">package </w:t>
      </w:r>
      <w:r>
        <w:t xml:space="preserve">to discriminate between patients who were and were not hospitalized </w:t>
      </w:r>
      <w:proofErr w:type="gramStart"/>
      <w:r>
        <w:t>on the basis of</w:t>
      </w:r>
      <w:proofErr w:type="gramEnd"/>
      <w:r>
        <w:t xml:space="preserve"> their claims and clinical data.  We used the remainder of the data to evaluate those trained classifiers.</w:t>
      </w:r>
    </w:p>
    <w:p w14:paraId="144CEA2C" w14:textId="77777777" w:rsidR="00A90187" w:rsidRDefault="00A90187" w:rsidP="00A90187">
      <w:pPr>
        <w:pStyle w:val="Heading2"/>
      </w:pPr>
      <w:r>
        <w:t>Results</w:t>
      </w:r>
    </w:p>
    <w:p w14:paraId="65C04F42" w14:textId="6AE5E81B" w:rsidR="00A90187" w:rsidRDefault="00A90187" w:rsidP="00A90187">
      <w:r>
        <w:t xml:space="preserve">The Support Vector and Random Forest classifiers </w:t>
      </w:r>
      <w:r w:rsidR="00B31BFB">
        <w:t xml:space="preserve">performed </w:t>
      </w:r>
      <w:r>
        <w:t>best, producing samples of more than 50</w:t>
      </w:r>
      <w:r w:rsidR="009C5AD6">
        <w:t>%</w:t>
      </w:r>
      <w:r>
        <w:t xml:space="preserve"> hospitalized people among their top </w:t>
      </w:r>
      <w:r w:rsidR="00C477CA">
        <w:t>1</w:t>
      </w:r>
      <w:r>
        <w:t>00 most-likely patients</w:t>
      </w:r>
      <w:r w:rsidR="00B31BFB">
        <w:t>, c</w:t>
      </w:r>
      <w:r w:rsidR="009C5AD6">
        <w:t>omparable</w:t>
      </w:r>
      <w:r>
        <w:t xml:space="preserve"> to the </w:t>
      </w:r>
      <w:commentRangeStart w:id="7"/>
      <w:commentRangeStart w:id="8"/>
      <w:commentRangeStart w:id="9"/>
      <w:r>
        <w:t xml:space="preserve">predictor of inpatient risk that ACG produces </w:t>
      </w:r>
      <w:commentRangeEnd w:id="7"/>
      <w:r w:rsidR="004C0440">
        <w:t>(SVC:63%, RF:55%, ACG:46%)</w:t>
      </w:r>
      <w:commentRangeEnd w:id="8"/>
      <w:r w:rsidR="00B31BFB">
        <w:t xml:space="preserve">, though ACG </w:t>
      </w:r>
      <w:del w:id="10" w:author="Pardee, Roy" w:date="2018-10-26T16:36:00Z">
        <w:r w:rsidR="009D3B1B" w:rsidDel="004C0440">
          <w:rPr>
            <w:rStyle w:val="CommentReference"/>
          </w:rPr>
          <w:commentReference w:id="8"/>
        </w:r>
      </w:del>
      <w:commentRangeEnd w:id="9"/>
      <w:r w:rsidR="009C5AD6">
        <w:rPr>
          <w:rStyle w:val="CommentReference"/>
        </w:rPr>
        <w:commentReference w:id="9"/>
      </w:r>
      <w:del w:id="11" w:author="David Cronkite" w:date="2018-10-29T18:27:00Z">
        <w:r w:rsidDel="00B31BFB">
          <w:delText>(using</w:delText>
        </w:r>
      </w:del>
      <w:ins w:id="12" w:author="David Cronkite" w:date="2018-10-29T18:27:00Z">
        <w:r w:rsidR="00B31BFB">
          <w:t>relies on</w:t>
        </w:r>
      </w:ins>
      <w:r>
        <w:t xml:space="preserve"> 12 months of data</w:t>
      </w:r>
      <w:r w:rsidR="00847B91">
        <w:t xml:space="preserve"> prior to the observation period rather than our use of only 3 months</w:t>
      </w:r>
      <w:r>
        <w:t>.</w:t>
      </w:r>
    </w:p>
    <w:p w14:paraId="1DAD7670" w14:textId="77777777" w:rsidR="00A90187" w:rsidRDefault="00A90187" w:rsidP="00A90187">
      <w:pPr>
        <w:pStyle w:val="Heading2"/>
      </w:pPr>
      <w:r>
        <w:t>Conclusion</w:t>
      </w:r>
    </w:p>
    <w:p w14:paraId="22A569E6" w14:textId="4F35D365" w:rsidR="0055227D" w:rsidRDefault="00550E85" w:rsidP="00A90187">
      <w:r>
        <w:t>With</w:t>
      </w:r>
      <w:r w:rsidR="00A90187">
        <w:t xml:space="preserve"> modest efforts, VDW data, free software</w:t>
      </w:r>
      <w:r w:rsidR="00847B91">
        <w:t>,</w:t>
      </w:r>
      <w:r w:rsidR="00A90187">
        <w:t xml:space="preserve"> commodity hardware</w:t>
      </w:r>
      <w:r>
        <w:t xml:space="preserve">, </w:t>
      </w:r>
      <w:r w:rsidR="00A90187">
        <w:t>and almost no clinical expertise</w:t>
      </w:r>
      <w:r>
        <w:t xml:space="preserve">, </w:t>
      </w:r>
      <w:r w:rsidR="00A90187">
        <w:t xml:space="preserve">we </w:t>
      </w:r>
      <w:r w:rsidR="002E66B8">
        <w:t xml:space="preserve">constructed </w:t>
      </w:r>
      <w:r w:rsidR="00A90187">
        <w:t xml:space="preserve">a predictor of inpatient risk that worked as well for our purposes as ACG, despite using fewer months of input data. Our results establish that 'building' analytics tools is a viable choice for organizations desiring to </w:t>
      </w:r>
      <w:r w:rsidR="00D67AC2">
        <w:t>explore</w:t>
      </w:r>
      <w:r w:rsidR="00AD4405">
        <w:t xml:space="preserve"> </w:t>
      </w:r>
      <w:r w:rsidR="00A90187">
        <w:t>analytics</w:t>
      </w:r>
      <w:r w:rsidR="009E6B6D">
        <w:t>, especially if they have access to more data sources than is expected by vend</w:t>
      </w:r>
      <w:r w:rsidR="00962549">
        <w:t>ed</w:t>
      </w:r>
      <w:r w:rsidR="009E6B6D">
        <w:t xml:space="preserve"> solutions</w:t>
      </w:r>
      <w:r w:rsidR="00A90187">
        <w:t>.</w:t>
      </w:r>
      <w:bookmarkEnd w:id="0"/>
    </w:p>
    <w:sectPr w:rsidR="0055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vid Cronkite" w:date="2018-10-29T18:09:00Z" w:initials="DC">
    <w:p w14:paraId="4783CF03" w14:textId="05B6C010" w:rsidR="009C5AD6" w:rsidRDefault="009C5AD6">
      <w:pPr>
        <w:pStyle w:val="CommentText"/>
      </w:pPr>
      <w:r>
        <w:rPr>
          <w:rStyle w:val="CommentReference"/>
        </w:rPr>
        <w:annotationRef/>
      </w:r>
      <w:r>
        <w:t>I tried looking this up, and it doesn’t seem to be an acronym anymore. Saves a few words.</w:t>
      </w:r>
      <w:r w:rsidR="00874A1C">
        <w:t xml:space="preserve"> We can add back “Johns </w:t>
      </w:r>
      <w:proofErr w:type="gramStart"/>
      <w:r w:rsidR="00874A1C">
        <w:t>Hopkins”…</w:t>
      </w:r>
      <w:proofErr w:type="gramEnd"/>
    </w:p>
  </w:comment>
  <w:comment w:id="3" w:author="Cronkite, David" w:date="2018-10-25T09:39:00Z" w:initials="DJC">
    <w:p w14:paraId="26EA6A62" w14:textId="77777777" w:rsidR="00777C07" w:rsidRDefault="00777C07">
      <w:pPr>
        <w:pStyle w:val="CommentText"/>
      </w:pPr>
      <w:r>
        <w:rPr>
          <w:rStyle w:val="CommentReference"/>
        </w:rPr>
        <w:annotationRef/>
      </w:r>
      <w:r>
        <w:t>What do these do?</w:t>
      </w:r>
    </w:p>
  </w:comment>
  <w:comment w:id="4" w:author="Pardee, Roy" w:date="2018-10-26T15:59:00Z" w:initials="PR">
    <w:p w14:paraId="7E11F735" w14:textId="5B732188" w:rsidR="00FB5B3A" w:rsidRPr="00FB5B3A" w:rsidRDefault="00FB5B3A">
      <w:pPr>
        <w:pStyle w:val="CommentText"/>
      </w:pPr>
      <w:r>
        <w:rPr>
          <w:rStyle w:val="CommentReference"/>
        </w:rPr>
        <w:annotationRef/>
      </w:r>
      <w:r>
        <w:t xml:space="preserve">LOL—what </w:t>
      </w:r>
      <w:r>
        <w:rPr>
          <w:b/>
        </w:rPr>
        <w:t>don’t</w:t>
      </w:r>
      <w:r>
        <w:t xml:space="preserve"> they do?</w:t>
      </w:r>
      <w:r w:rsidR="009D3B1B">
        <w:t xml:space="preserve"> Not enough time/space.</w:t>
      </w:r>
    </w:p>
  </w:comment>
  <w:comment w:id="5" w:author="Cronkite, David" w:date="2018-10-25T10:08:00Z" w:initials="DJC">
    <w:p w14:paraId="3E1A275A" w14:textId="77777777" w:rsidR="00092077" w:rsidRDefault="00092077">
      <w:pPr>
        <w:pStyle w:val="CommentText"/>
      </w:pPr>
      <w:r>
        <w:rPr>
          <w:rStyle w:val="CommentReference"/>
        </w:rPr>
        <w:annotationRef/>
      </w:r>
      <w:r>
        <w:t>Arbitrarily-selected? For which we had ACG data?</w:t>
      </w:r>
    </w:p>
  </w:comment>
  <w:comment w:id="6" w:author="Pardee, Roy" w:date="2018-10-26T15:59:00Z" w:initials="PR">
    <w:p w14:paraId="3565628A" w14:textId="6669A5FE" w:rsidR="00FB5B3A" w:rsidRDefault="00FB5B3A">
      <w:pPr>
        <w:pStyle w:val="CommentText"/>
      </w:pPr>
      <w:r>
        <w:rPr>
          <w:rStyle w:val="CommentReference"/>
        </w:rPr>
        <w:annotationRef/>
      </w:r>
      <w:r>
        <w:t>Arbitrary.</w:t>
      </w:r>
    </w:p>
  </w:comment>
  <w:comment w:id="8" w:author="Pardee, Roy" w:date="2018-10-26T16:05:00Z" w:initials="PR">
    <w:p w14:paraId="7F8D39E1" w14:textId="661C4795" w:rsidR="009D3B1B" w:rsidRDefault="009D3B1B" w:rsidP="004C0440">
      <w:pPr>
        <w:pStyle w:val="CommentText"/>
      </w:pPr>
      <w:r>
        <w:rPr>
          <w:rStyle w:val="CommentReference"/>
        </w:rPr>
        <w:annotationRef/>
      </w:r>
      <w:proofErr w:type="spellStart"/>
      <w:r w:rsidR="00EE3956">
        <w:rPr>
          <w:rStyle w:val="CommentReference"/>
        </w:rPr>
        <w:t>Ach</w:t>
      </w:r>
      <w:proofErr w:type="spellEnd"/>
      <w:r w:rsidR="00EE3956">
        <w:rPr>
          <w:rStyle w:val="CommentReference"/>
        </w:rPr>
        <w:t xml:space="preserve">, of course.  Here I am cherry-picking 100 b/c </w:t>
      </w:r>
      <w:r w:rsidR="002361D3">
        <w:rPr>
          <w:rStyle w:val="CommentReference"/>
        </w:rPr>
        <w:t xml:space="preserve">RF &amp; SVC are both &gt; </w:t>
      </w:r>
      <w:proofErr w:type="spellStart"/>
      <w:r w:rsidR="002361D3">
        <w:rPr>
          <w:rStyle w:val="CommentReference"/>
        </w:rPr>
        <w:t>acg</w:t>
      </w:r>
      <w:proofErr w:type="spellEnd"/>
      <w:r w:rsidR="002361D3">
        <w:rPr>
          <w:rStyle w:val="CommentReference"/>
        </w:rPr>
        <w:t xml:space="preserve">.  Other milestone numbers are below. </w:t>
      </w:r>
      <w:proofErr w:type="spellStart"/>
      <w:r w:rsidR="002361D3">
        <w:rPr>
          <w:rStyle w:val="CommentReference"/>
        </w:rPr>
        <w:t>Lemme</w:t>
      </w:r>
      <w:proofErr w:type="spellEnd"/>
      <w:r w:rsidR="002361D3">
        <w:rPr>
          <w:rStyle w:val="CommentReference"/>
        </w:rPr>
        <w:t xml:space="preserve"> know if this seems too dishonest.</w:t>
      </w:r>
    </w:p>
    <w:p w14:paraId="60F4C7A2" w14:textId="77777777" w:rsidR="00E50C34" w:rsidRDefault="00E50C34" w:rsidP="004C0440">
      <w:pPr>
        <w:pStyle w:val="CommentText"/>
      </w:pPr>
      <w:r>
        <w:t>For first 300 pts:</w:t>
      </w:r>
    </w:p>
    <w:p w14:paraId="2D5144D4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143</w:t>
      </w:r>
    </w:p>
    <w:p w14:paraId="21CA551B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rf: 135</w:t>
      </w:r>
    </w:p>
    <w:p w14:paraId="6A2FA959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svc: 149</w:t>
      </w:r>
    </w:p>
    <w:p w14:paraId="6A7B90C1" w14:textId="77777777" w:rsidR="00E50C34" w:rsidRDefault="00E50C34" w:rsidP="004C0440">
      <w:pPr>
        <w:pStyle w:val="CommentText"/>
      </w:pPr>
      <w:r>
        <w:t>For first 200:</w:t>
      </w:r>
    </w:p>
    <w:p w14:paraId="4C5433CF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acg:99</w:t>
      </w:r>
    </w:p>
    <w:p w14:paraId="55545A59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rf: 98</w:t>
      </w:r>
    </w:p>
    <w:p w14:paraId="201AF37B" w14:textId="77777777" w:rsidR="00E50C34" w:rsidRDefault="00E50C34" w:rsidP="00E5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svc: 110</w:t>
      </w:r>
    </w:p>
    <w:p w14:paraId="2863359C" w14:textId="509475E4" w:rsidR="00E50C34" w:rsidRDefault="00E50C34" w:rsidP="004C0440">
      <w:pPr>
        <w:pStyle w:val="CommentText"/>
      </w:pPr>
    </w:p>
  </w:comment>
  <w:comment w:id="9" w:author="David Cronkite" w:date="2018-10-29T18:02:00Z" w:initials="DC">
    <w:p w14:paraId="44118C89" w14:textId="0A2F3E8A" w:rsidR="009C5AD6" w:rsidRDefault="009C5AD6">
      <w:pPr>
        <w:pStyle w:val="CommentText"/>
      </w:pPr>
      <w:r>
        <w:rPr>
          <w:rStyle w:val="CommentReference"/>
        </w:rPr>
        <w:annotationRef/>
      </w:r>
      <w:r>
        <w:t xml:space="preserve">I think this is fine. They all seem “comparable” (and I’ve adjusted language) and I’d be comfortable using any of those </w:t>
      </w:r>
      <w:proofErr w:type="spellStart"/>
      <w:r>
        <w:t>cutpoints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3CF03" w15:done="0"/>
  <w15:commentEx w15:paraId="26EA6A62" w15:done="1"/>
  <w15:commentEx w15:paraId="7E11F735" w15:paraIdParent="26EA6A62" w15:done="1"/>
  <w15:commentEx w15:paraId="3E1A275A" w15:done="1"/>
  <w15:commentEx w15:paraId="3565628A" w15:paraIdParent="3E1A275A" w15:done="1"/>
  <w15:commentEx w15:paraId="2863359C" w15:paraIdParent="3E1A275A" w15:done="1"/>
  <w15:commentEx w15:paraId="44118C89" w15:paraIdParent="3E1A275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3CF03" w16cid:durableId="1F81CB72"/>
  <w16cid:commentId w16cid:paraId="26EA6A62" w16cid:durableId="1F7C0DBB"/>
  <w16cid:commentId w16cid:paraId="7E11F735" w16cid:durableId="1F7DB87A"/>
  <w16cid:commentId w16cid:paraId="3E1A275A" w16cid:durableId="1F7C14A5"/>
  <w16cid:commentId w16cid:paraId="3565628A" w16cid:durableId="1F7DB866"/>
  <w16cid:commentId w16cid:paraId="2863359C" w16cid:durableId="1F7DB9D3"/>
  <w16cid:commentId w16cid:paraId="44118C89" w16cid:durableId="1F81C9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rdee, Roy">
    <w15:presenceInfo w15:providerId="AD" w15:userId="S-1-5-21-838102356-342305600-1392588124-164886"/>
  </w15:person>
  <w15:person w15:author="David Cronkite">
    <w15:presenceInfo w15:providerId="Windows Live" w15:userId="3f5aa0f423231530"/>
  </w15:person>
  <w15:person w15:author="Cronkite, David">
    <w15:presenceInfo w15:providerId="None" w15:userId="Cronkite, 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87"/>
    <w:rsid w:val="000331B7"/>
    <w:rsid w:val="00092077"/>
    <w:rsid w:val="001261AF"/>
    <w:rsid w:val="001D5624"/>
    <w:rsid w:val="00204FE5"/>
    <w:rsid w:val="002361D3"/>
    <w:rsid w:val="002610F8"/>
    <w:rsid w:val="002E66B8"/>
    <w:rsid w:val="0046260F"/>
    <w:rsid w:val="004C0440"/>
    <w:rsid w:val="004D612B"/>
    <w:rsid w:val="00545603"/>
    <w:rsid w:val="00550E85"/>
    <w:rsid w:val="00777C07"/>
    <w:rsid w:val="00827E0C"/>
    <w:rsid w:val="00847B91"/>
    <w:rsid w:val="00874A1C"/>
    <w:rsid w:val="00962549"/>
    <w:rsid w:val="009C5AD6"/>
    <w:rsid w:val="009D3B1B"/>
    <w:rsid w:val="009E6B6D"/>
    <w:rsid w:val="00A554C6"/>
    <w:rsid w:val="00A90187"/>
    <w:rsid w:val="00A94FAE"/>
    <w:rsid w:val="00AC2C95"/>
    <w:rsid w:val="00AD4405"/>
    <w:rsid w:val="00B31BFB"/>
    <w:rsid w:val="00C477CA"/>
    <w:rsid w:val="00C82466"/>
    <w:rsid w:val="00D67AC2"/>
    <w:rsid w:val="00E50C34"/>
    <w:rsid w:val="00EE3956"/>
    <w:rsid w:val="00F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1D23"/>
  <w15:chartTrackingRefBased/>
  <w15:docId w15:val="{82738E63-E8DB-4221-8BE2-9A4AE2E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77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A2E7-C850-46A7-A7AA-6F7E5C59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Pardee, Roy</dc:creator>
  <cp:keywords/>
  <dc:description/>
  <cp:lastModifiedBy>Pardee, Roy</cp:lastModifiedBy>
  <cp:revision>20</cp:revision>
  <dcterms:created xsi:type="dcterms:W3CDTF">2018-10-25T17:12:00Z</dcterms:created>
  <dcterms:modified xsi:type="dcterms:W3CDTF">2018-10-31T19:35:00Z</dcterms:modified>
</cp:coreProperties>
</file>